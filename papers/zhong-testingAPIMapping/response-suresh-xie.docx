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4B7" w:rsidRDefault="00846260" w:rsidP="008E1635">
      <w:pPr>
        <w:rPr>
          <w:ins w:id="0" w:author="taoxie" w:date="2011-02-16T01:12:00Z"/>
          <w:color w:val="1F497D"/>
        </w:rPr>
      </w:pPr>
      <w:ins w:id="1" w:author="taoxie" w:date="2011-02-16T01:10:00Z">
        <w:r>
          <w:rPr>
            <w:color w:val="1F497D"/>
          </w:rPr>
          <w:t xml:space="preserve">We appreciate </w:t>
        </w:r>
      </w:ins>
      <w:ins w:id="2" w:author="taoxie" w:date="2011-02-16T01:14:00Z">
        <w:r w:rsidR="001F7FC6">
          <w:rPr>
            <w:color w:val="1F497D"/>
          </w:rPr>
          <w:t xml:space="preserve">very much </w:t>
        </w:r>
      </w:ins>
      <w:ins w:id="3" w:author="taoxie" w:date="2011-02-16T01:10:00Z">
        <w:r>
          <w:rPr>
            <w:color w:val="1F497D"/>
          </w:rPr>
          <w:t xml:space="preserve">the reviewers’ constructive reviews! </w:t>
        </w:r>
      </w:ins>
    </w:p>
    <w:p w:rsidR="00DB1D97" w:rsidRDefault="00DB1D97" w:rsidP="008E1635">
      <w:pPr>
        <w:rPr>
          <w:ins w:id="4" w:author="taoxie" w:date="2011-02-16T01:13:00Z"/>
          <w:color w:val="1F497D"/>
        </w:rPr>
      </w:pPr>
    </w:p>
    <w:p w:rsidR="00D22BB6" w:rsidRDefault="00D22BB6" w:rsidP="008E1635">
      <w:pPr>
        <w:rPr>
          <w:ins w:id="5" w:author="taoxie" w:date="2011-02-16T01:11:00Z"/>
          <w:color w:val="1F497D"/>
        </w:rPr>
      </w:pPr>
      <w:ins w:id="6" w:author="taoxie" w:date="2011-02-16T01:13:00Z">
        <w:r>
          <w:rPr>
            <w:color w:val="1F497D"/>
          </w:rPr>
          <w:t>===</w:t>
        </w:r>
      </w:ins>
    </w:p>
    <w:p w:rsidR="008E1635" w:rsidDel="006B1693" w:rsidRDefault="003146DE" w:rsidP="008E1635">
      <w:pPr>
        <w:rPr>
          <w:del w:id="7" w:author="taoxie" w:date="2011-02-16T01:11:00Z"/>
          <w:color w:val="1F497D"/>
        </w:rPr>
      </w:pPr>
      <w:del w:id="8" w:author="taoxie" w:date="2011-02-16T01:11:00Z">
        <w:r w:rsidDel="006B1693">
          <w:rPr>
            <w:color w:val="1F497D"/>
          </w:rPr>
          <w:delText>A</w:delText>
        </w:r>
        <w:r w:rsidRPr="003146DE" w:rsidDel="006B1693">
          <w:rPr>
            <w:color w:val="1F497D"/>
          </w:rPr>
          <w:delText xml:space="preserve">ll reviewers are convinced with the importance of the problem of language migration in practice, as described in the first two paragraphs of the introduction of </w:delText>
        </w:r>
        <w:r w:rsidR="0032218A" w:rsidDel="006B1693">
          <w:rPr>
            <w:color w:val="1F497D"/>
          </w:rPr>
          <w:delText>our</w:delText>
        </w:r>
        <w:r w:rsidRPr="003146DE" w:rsidDel="006B1693">
          <w:rPr>
            <w:color w:val="1F497D"/>
          </w:rPr>
          <w:delText xml:space="preserve"> paper.</w:delText>
        </w:r>
      </w:del>
    </w:p>
    <w:p w:rsidR="008E1635" w:rsidDel="006B1693" w:rsidRDefault="008E1635">
      <w:pPr>
        <w:rPr>
          <w:del w:id="9" w:author="taoxie" w:date="2011-02-16T01:12:00Z"/>
          <w:color w:val="1F497D"/>
        </w:rPr>
      </w:pPr>
    </w:p>
    <w:p w:rsidR="00CA1E8F" w:rsidRDefault="00964836">
      <w:pPr>
        <w:rPr>
          <w:ins w:id="10" w:author="taoxie" w:date="2011-02-16T01:13:00Z"/>
          <w:color w:val="1F497D"/>
        </w:rPr>
      </w:pPr>
      <w:r>
        <w:rPr>
          <w:color w:val="1F497D"/>
        </w:rPr>
        <w:t>Reviewer-</w:t>
      </w:r>
      <w:r w:rsidR="006F5930">
        <w:rPr>
          <w:color w:val="1F497D"/>
        </w:rPr>
        <w:t>1</w:t>
      </w:r>
      <w:r>
        <w:rPr>
          <w:color w:val="1F497D"/>
        </w:rPr>
        <w:t xml:space="preserve"> wonders about utility of TeMAPI in practice, since current translation tools include mapping for only a smal</w:t>
      </w:r>
      <w:r w:rsidR="001478DC">
        <w:rPr>
          <w:color w:val="1F497D"/>
        </w:rPr>
        <w:t>l subset of J2SE and .NET APIs</w:t>
      </w:r>
      <w:r w:rsidR="005B1688">
        <w:rPr>
          <w:color w:val="1F497D"/>
        </w:rPr>
        <w:t xml:space="preserve"> and our results show that 70-80% of code can</w:t>
      </w:r>
      <w:r w:rsidR="007F4E39">
        <w:rPr>
          <w:color w:val="1F497D"/>
        </w:rPr>
        <w:t xml:space="preserve">not be translated. There are </w:t>
      </w:r>
      <w:del w:id="11" w:author="taoxie" w:date="2011-02-16T01:13:00Z">
        <w:r w:rsidR="007F4E39" w:rsidDel="001D324D">
          <w:rPr>
            <w:color w:val="1F497D"/>
          </w:rPr>
          <w:delText>three</w:delText>
        </w:r>
        <w:r w:rsidR="005B1688" w:rsidDel="001D324D">
          <w:rPr>
            <w:color w:val="1F497D"/>
          </w:rPr>
          <w:delText xml:space="preserve"> </w:delText>
        </w:r>
      </w:del>
      <w:ins w:id="12" w:author="taoxie" w:date="2011-02-16T01:15:00Z">
        <w:r w:rsidR="00A60050">
          <w:rPr>
            <w:color w:val="1F497D"/>
          </w:rPr>
          <w:t>three</w:t>
        </w:r>
      </w:ins>
      <w:ins w:id="13" w:author="taoxie" w:date="2011-02-16T01:13:00Z">
        <w:r w:rsidR="001D324D">
          <w:rPr>
            <w:color w:val="1F497D"/>
          </w:rPr>
          <w:t xml:space="preserve"> </w:t>
        </w:r>
      </w:ins>
      <w:r w:rsidR="005B1688">
        <w:rPr>
          <w:color w:val="1F497D"/>
        </w:rPr>
        <w:t xml:space="preserve">major aspects </w:t>
      </w:r>
      <w:ins w:id="14" w:author="taoxie" w:date="2011-02-16T01:06:00Z">
        <w:r w:rsidR="004F56E6">
          <w:rPr>
            <w:color w:val="1F497D"/>
          </w:rPr>
          <w:t xml:space="preserve">listed below </w:t>
        </w:r>
      </w:ins>
      <w:r w:rsidR="005B1688">
        <w:rPr>
          <w:color w:val="1F497D"/>
        </w:rPr>
        <w:t>that need to be taken into consideration</w:t>
      </w:r>
      <w:ins w:id="15" w:author="taoxie" w:date="2011-02-16T01:03:00Z">
        <w:r w:rsidR="00446485">
          <w:rPr>
            <w:color w:val="1F497D"/>
          </w:rPr>
          <w:t xml:space="preserve"> and clarified here</w:t>
        </w:r>
      </w:ins>
      <w:r w:rsidR="005B1688">
        <w:rPr>
          <w:color w:val="1F497D"/>
        </w:rPr>
        <w:t xml:space="preserve">. </w:t>
      </w:r>
    </w:p>
    <w:p w:rsidR="001D324D" w:rsidRDefault="001D324D">
      <w:pPr>
        <w:rPr>
          <w:ins w:id="16" w:author="taoxie" w:date="2011-02-16T01:13:00Z"/>
          <w:color w:val="1F497D"/>
        </w:rPr>
      </w:pPr>
    </w:p>
    <w:p w:rsidR="00880136" w:rsidRDefault="00A60050">
      <w:pPr>
        <w:rPr>
          <w:ins w:id="17" w:author="taoxie" w:date="2011-02-16T01:05:00Z"/>
          <w:color w:val="1F497D"/>
        </w:rPr>
      </w:pPr>
      <w:ins w:id="18" w:author="taoxie" w:date="2011-02-16T01:15:00Z">
        <w:r>
          <w:rPr>
            <w:color w:val="1F497D"/>
          </w:rPr>
          <w:t>First</w:t>
        </w:r>
      </w:ins>
      <w:del w:id="19" w:author="taoxie" w:date="2011-02-16T01:13:00Z">
        <w:r w:rsidR="005B1688" w:rsidDel="00A63ABE">
          <w:rPr>
            <w:color w:val="1F497D"/>
          </w:rPr>
          <w:delText>First</w:delText>
        </w:r>
      </w:del>
      <w:r w:rsidR="005B1688">
        <w:rPr>
          <w:color w:val="1F497D"/>
        </w:rPr>
        <w:t>, we apologize for giving a wrong impression regarding the utility of translation tools with the result of 70-80% code cannot be translated. These numbers are related to wrapper code, which is generated for each API method of J2SE and .NET libraries</w:t>
      </w:r>
      <w:ins w:id="20" w:author="taoxie" w:date="2011-02-16T01:04:00Z">
        <w:r w:rsidR="00E63321">
          <w:rPr>
            <w:color w:val="1F497D"/>
          </w:rPr>
          <w:t>,</w:t>
        </w:r>
      </w:ins>
      <w:r w:rsidR="005B1688">
        <w:rPr>
          <w:color w:val="1F497D"/>
        </w:rPr>
        <w:t xml:space="preserve"> and do not mean</w:t>
      </w:r>
      <w:ins w:id="21" w:author="taoxie" w:date="2011-02-16T01:04:00Z">
        <w:r w:rsidR="00016C27">
          <w:rPr>
            <w:color w:val="1F497D"/>
          </w:rPr>
          <w:t xml:space="preserve"> or imply</w:t>
        </w:r>
      </w:ins>
      <w:r w:rsidR="005B1688">
        <w:rPr>
          <w:color w:val="1F497D"/>
        </w:rPr>
        <w:t xml:space="preserve"> that 70-80% of application code </w:t>
      </w:r>
      <w:ins w:id="22" w:author="taoxie" w:date="2011-02-16T01:04:00Z">
        <w:r w:rsidR="00E63321">
          <w:rPr>
            <w:color w:val="1F497D"/>
          </w:rPr>
          <w:t xml:space="preserve">in practice </w:t>
        </w:r>
      </w:ins>
      <w:r w:rsidR="005B1688">
        <w:rPr>
          <w:color w:val="1F497D"/>
        </w:rPr>
        <w:t>cannot be translated</w:t>
      </w:r>
      <w:ins w:id="23" w:author="taoxie" w:date="2011-02-16T01:04:00Z">
        <w:r w:rsidR="00513EB7">
          <w:rPr>
            <w:color w:val="1F497D"/>
          </w:rPr>
          <w:t xml:space="preserve"> (Reviewer-1 seems to </w:t>
        </w:r>
      </w:ins>
      <w:ins w:id="24" w:author="taoxie" w:date="2011-02-16T01:19:00Z">
        <w:r w:rsidR="00E61B7A">
          <w:rPr>
            <w:color w:val="1F497D"/>
          </w:rPr>
          <w:t>have such wrong impression</w:t>
        </w:r>
      </w:ins>
      <w:ins w:id="25" w:author="taoxie" w:date="2011-02-16T01:04:00Z">
        <w:r w:rsidR="00513EB7">
          <w:rPr>
            <w:color w:val="1F497D"/>
          </w:rPr>
          <w:t>)</w:t>
        </w:r>
      </w:ins>
      <w:r w:rsidR="005B1688">
        <w:rPr>
          <w:color w:val="1F497D"/>
        </w:rPr>
        <w:t xml:space="preserve">. </w:t>
      </w:r>
    </w:p>
    <w:p w:rsidR="00880136" w:rsidRDefault="00880136">
      <w:pPr>
        <w:rPr>
          <w:ins w:id="26" w:author="taoxie" w:date="2011-02-16T01:05:00Z"/>
          <w:color w:val="1F497D"/>
        </w:rPr>
      </w:pPr>
    </w:p>
    <w:p w:rsidR="0060203E" w:rsidRDefault="005B1688">
      <w:pPr>
        <w:rPr>
          <w:ins w:id="27" w:author="taoxie" w:date="2011-02-16T01:06:00Z"/>
          <w:color w:val="1F497D"/>
        </w:rPr>
      </w:pPr>
      <w:del w:id="28" w:author="taoxie" w:date="2011-02-16T01:13:00Z">
        <w:r w:rsidDel="00A63ABE">
          <w:rPr>
            <w:color w:val="1F497D"/>
          </w:rPr>
          <w:delText>Second</w:delText>
        </w:r>
      </w:del>
      <w:ins w:id="29" w:author="taoxie" w:date="2011-02-16T01:15:00Z">
        <w:r w:rsidR="00A60050">
          <w:rPr>
            <w:color w:val="1F497D"/>
          </w:rPr>
          <w:t>Second</w:t>
        </w:r>
      </w:ins>
      <w:r>
        <w:rPr>
          <w:color w:val="1F497D"/>
        </w:rPr>
        <w:t>, a</w:t>
      </w:r>
      <w:r w:rsidR="001478DC">
        <w:rPr>
          <w:color w:val="1F497D"/>
        </w:rPr>
        <w:t>lthough these tools support mapping for only some APIs, these supported APIs are the most commonly used, and these tools’ si</w:t>
      </w:r>
      <w:r w:rsidR="009D21BD">
        <w:rPr>
          <w:color w:val="1F497D"/>
        </w:rPr>
        <w:t>gnificant utility/popularity is</w:t>
      </w:r>
      <w:r w:rsidR="001478DC">
        <w:rPr>
          <w:color w:val="1F497D"/>
        </w:rPr>
        <w:t xml:space="preserve"> reflected by their high download counts.</w:t>
      </w:r>
      <w:r w:rsidR="0006581E">
        <w:rPr>
          <w:color w:val="1F497D"/>
        </w:rPr>
        <w:t xml:space="preserve"> Any </w:t>
      </w:r>
      <w:r w:rsidR="0006581E" w:rsidRPr="000E7B1C">
        <w:rPr>
          <w:color w:val="1F497D"/>
        </w:rPr>
        <w:t>TeMAPI</w:t>
      </w:r>
      <w:r w:rsidR="0006581E">
        <w:rPr>
          <w:color w:val="1F497D"/>
        </w:rPr>
        <w:t>-detected differences among those supported APIs can cause significant hard-to-detect defects. Orthogonally, [30] exists to provide mappings for more APIs.</w:t>
      </w:r>
      <w:r w:rsidR="001478DC">
        <w:rPr>
          <w:color w:val="1F497D"/>
        </w:rPr>
        <w:t xml:space="preserve"> </w:t>
      </w:r>
      <w:r w:rsidR="009D21BD">
        <w:rPr>
          <w:color w:val="1F497D"/>
        </w:rPr>
        <w:t xml:space="preserve">Furthermore, as shown by our previous work “Thummalapenta and </w:t>
      </w:r>
      <w:r w:rsidR="009D21BD" w:rsidRPr="009D21BD">
        <w:rPr>
          <w:color w:val="1F497D"/>
        </w:rPr>
        <w:t xml:space="preserve">Xie. SpotWeb: Detecting Framework Hotspots and Coldspots via Mining Open Source Code on the Web. </w:t>
      </w:r>
      <w:r w:rsidR="00CC057C">
        <w:rPr>
          <w:color w:val="1F497D"/>
        </w:rPr>
        <w:t>ASE 2008</w:t>
      </w:r>
      <w:r w:rsidR="009D21BD">
        <w:rPr>
          <w:color w:val="1F497D"/>
        </w:rPr>
        <w:t>”</w:t>
      </w:r>
      <w:r w:rsidR="00C839F4">
        <w:rPr>
          <w:color w:val="1F497D"/>
        </w:rPr>
        <w:t xml:space="preserve">, only a few APIs </w:t>
      </w:r>
      <w:r w:rsidR="009D21BD" w:rsidRPr="009D21BD">
        <w:rPr>
          <w:color w:val="1F497D"/>
        </w:rPr>
        <w:t>(5%~19%)</w:t>
      </w:r>
      <w:r w:rsidR="001C166A">
        <w:rPr>
          <w:color w:val="1F497D"/>
        </w:rPr>
        <w:t xml:space="preserve"> provided by libraries</w:t>
      </w:r>
      <w:r w:rsidR="009D21BD">
        <w:rPr>
          <w:color w:val="1F497D"/>
        </w:rPr>
        <w:t xml:space="preserve"> are often used by programmers (referred to as hotspots)</w:t>
      </w:r>
      <w:r w:rsidR="0055607A">
        <w:rPr>
          <w:color w:val="1F497D"/>
        </w:rPr>
        <w:t>. W</w:t>
      </w:r>
      <w:r w:rsidR="009D21BD">
        <w:rPr>
          <w:color w:val="1F497D"/>
        </w:rPr>
        <w:t xml:space="preserve">e identified that </w:t>
      </w:r>
      <w:r w:rsidR="0055607A">
        <w:rPr>
          <w:color w:val="1F497D"/>
        </w:rPr>
        <w:t xml:space="preserve">the </w:t>
      </w:r>
      <w:r w:rsidR="009D21BD">
        <w:rPr>
          <w:color w:val="1F497D"/>
        </w:rPr>
        <w:t>APIs</w:t>
      </w:r>
      <w:r w:rsidR="0055607A">
        <w:rPr>
          <w:color w:val="1F497D"/>
        </w:rPr>
        <w:t xml:space="preserve"> supported by translation tools</w:t>
      </w:r>
      <w:r w:rsidR="009D21BD">
        <w:rPr>
          <w:color w:val="1F497D"/>
        </w:rPr>
        <w:t xml:space="preserve"> </w:t>
      </w:r>
      <w:r w:rsidR="008F3A6E">
        <w:rPr>
          <w:color w:val="1F497D"/>
        </w:rPr>
        <w:t>often</w:t>
      </w:r>
      <w:r w:rsidR="00575EAD">
        <w:rPr>
          <w:color w:val="1F497D"/>
        </w:rPr>
        <w:t xml:space="preserve"> fall into this</w:t>
      </w:r>
      <w:r w:rsidR="009D21BD">
        <w:rPr>
          <w:color w:val="1F497D"/>
        </w:rPr>
        <w:t xml:space="preserve"> hotspot category.</w:t>
      </w:r>
      <w:r w:rsidR="008F3A6E">
        <w:rPr>
          <w:color w:val="1F497D"/>
        </w:rPr>
        <w:t xml:space="preserve"> </w:t>
      </w:r>
    </w:p>
    <w:p w:rsidR="0060203E" w:rsidRDefault="0060203E">
      <w:pPr>
        <w:rPr>
          <w:ins w:id="30" w:author="taoxie" w:date="2011-02-16T01:06:00Z"/>
          <w:color w:val="1F497D"/>
        </w:rPr>
      </w:pPr>
    </w:p>
    <w:p w:rsidR="00964836" w:rsidRDefault="008F3A6E">
      <w:pPr>
        <w:rPr>
          <w:color w:val="1F497D"/>
        </w:rPr>
      </w:pPr>
      <w:del w:id="31" w:author="taoxie" w:date="2011-02-16T01:13:00Z">
        <w:r w:rsidDel="00A63ABE">
          <w:rPr>
            <w:color w:val="1F497D"/>
          </w:rPr>
          <w:delText>Third</w:delText>
        </w:r>
      </w:del>
      <w:ins w:id="32" w:author="taoxie" w:date="2011-02-16T01:15:00Z">
        <w:r w:rsidR="00A60050">
          <w:rPr>
            <w:color w:val="1F497D"/>
          </w:rPr>
          <w:t>Third</w:t>
        </w:r>
      </w:ins>
      <w:r>
        <w:rPr>
          <w:color w:val="1F497D"/>
        </w:rPr>
        <w:t xml:space="preserve">, </w:t>
      </w:r>
      <w:ins w:id="33" w:author="taoxie" w:date="2011-02-16T01:15:00Z">
        <w:r w:rsidR="00A60050">
          <w:rPr>
            <w:color w:val="1F497D"/>
          </w:rPr>
          <w:t>a</w:t>
        </w:r>
        <w:r w:rsidR="00A60050" w:rsidRPr="003146DE">
          <w:rPr>
            <w:color w:val="1F497D"/>
          </w:rPr>
          <w:t xml:space="preserve">ll reviewers are convinced with the importance of the problem of language migration in practice, as described in the first two paragraphs of the introduction of </w:t>
        </w:r>
        <w:r w:rsidR="00A60050">
          <w:rPr>
            <w:color w:val="1F497D"/>
          </w:rPr>
          <w:t>our</w:t>
        </w:r>
        <w:r w:rsidR="00A60050" w:rsidRPr="003146DE">
          <w:rPr>
            <w:color w:val="1F497D"/>
          </w:rPr>
          <w:t xml:space="preserve"> paper</w:t>
        </w:r>
        <w:r w:rsidR="00652EDE">
          <w:rPr>
            <w:color w:val="1F497D"/>
          </w:rPr>
          <w:t xml:space="preserve">. </w:t>
        </w:r>
      </w:ins>
      <w:ins w:id="34" w:author="taoxie" w:date="2011-02-16T01:20:00Z">
        <w:r w:rsidR="00713691">
          <w:rPr>
            <w:color w:val="1F497D"/>
          </w:rPr>
          <w:t>To address this important problem, b</w:t>
        </w:r>
      </w:ins>
      <w:ins w:id="35" w:author="taoxie" w:date="2011-02-16T01:16:00Z">
        <w:r w:rsidR="007703E7">
          <w:rPr>
            <w:color w:val="1F497D"/>
          </w:rPr>
          <w:t xml:space="preserve">esides </w:t>
        </w:r>
      </w:ins>
      <w:ins w:id="36" w:author="taoxie" w:date="2011-02-16T01:17:00Z">
        <w:r w:rsidR="003D250F">
          <w:rPr>
            <w:color w:val="1F497D"/>
          </w:rPr>
          <w:t xml:space="preserve">being </w:t>
        </w:r>
        <w:r w:rsidR="00C774C2">
          <w:rPr>
            <w:color w:val="1F497D"/>
          </w:rPr>
          <w:t xml:space="preserve">applicable on </w:t>
        </w:r>
      </w:ins>
      <w:ins w:id="37" w:author="taoxie" w:date="2011-02-16T01:16:00Z">
        <w:r w:rsidR="007703E7">
          <w:rPr>
            <w:color w:val="1F497D"/>
          </w:rPr>
          <w:t xml:space="preserve">those API mappings </w:t>
        </w:r>
      </w:ins>
      <w:ins w:id="38" w:author="taoxie" w:date="2011-02-16T01:17:00Z">
        <w:r w:rsidR="00193F8F">
          <w:rPr>
            <w:color w:val="1F497D"/>
          </w:rPr>
          <w:t>(</w:t>
        </w:r>
      </w:ins>
      <w:ins w:id="39" w:author="taoxie" w:date="2011-02-16T01:16:00Z">
        <w:r w:rsidR="007703E7">
          <w:rPr>
            <w:color w:val="1F497D"/>
          </w:rPr>
          <w:t xml:space="preserve">from </w:t>
        </w:r>
        <w:r w:rsidR="00652EDE">
          <w:rPr>
            <w:color w:val="1F497D"/>
          </w:rPr>
          <w:t>existing translation tools</w:t>
        </w:r>
      </w:ins>
      <w:ins w:id="40" w:author="taoxie" w:date="2011-02-16T01:17:00Z">
        <w:r w:rsidR="00193F8F">
          <w:rPr>
            <w:color w:val="1F497D"/>
          </w:rPr>
          <w:t>)</w:t>
        </w:r>
      </w:ins>
      <w:ins w:id="41" w:author="taoxie" w:date="2011-02-16T01:16:00Z">
        <w:r w:rsidR="007703E7">
          <w:rPr>
            <w:color w:val="1F497D"/>
          </w:rPr>
          <w:t xml:space="preserve"> that induce </w:t>
        </w:r>
      </w:ins>
      <w:ins w:id="42" w:author="taoxie" w:date="2011-02-16T01:17:00Z">
        <w:r w:rsidR="00AC2088">
          <w:rPr>
            <w:color w:val="1F497D"/>
          </w:rPr>
          <w:t>compliable</w:t>
        </w:r>
      </w:ins>
      <w:ins w:id="43" w:author="taoxie" w:date="2011-02-16T01:16:00Z">
        <w:r w:rsidR="007703E7">
          <w:rPr>
            <w:color w:val="1F497D"/>
          </w:rPr>
          <w:t xml:space="preserve"> code, </w:t>
        </w:r>
      </w:ins>
      <w:r w:rsidR="00FF2CD6">
        <w:rPr>
          <w:color w:val="1F497D"/>
        </w:rPr>
        <w:t xml:space="preserve">TeMAPI is still applicable in </w:t>
      </w:r>
      <w:del w:id="44" w:author="taoxie" w:date="2011-02-16T01:07:00Z">
        <w:r w:rsidR="00FF2CD6" w:rsidDel="00B87851">
          <w:rPr>
            <w:color w:val="1F497D"/>
          </w:rPr>
          <w:delText xml:space="preserve">the </w:delText>
        </w:r>
      </w:del>
      <w:r w:rsidR="00FF2CD6">
        <w:rPr>
          <w:color w:val="1F497D"/>
        </w:rPr>
        <w:t xml:space="preserve">scenarios where translation tools could not translate successfully and programmers manually fix </w:t>
      </w:r>
      <w:ins w:id="45" w:author="taoxie" w:date="2011-02-16T01:08:00Z">
        <w:r w:rsidR="00B87851">
          <w:rPr>
            <w:color w:val="1F497D"/>
          </w:rPr>
          <w:t>syntactically-</w:t>
        </w:r>
      </w:ins>
      <w:ins w:id="46" w:author="taoxie" w:date="2011-02-16T01:07:00Z">
        <w:r w:rsidR="00B87851">
          <w:rPr>
            <w:color w:val="1F497D"/>
          </w:rPr>
          <w:t xml:space="preserve">wrong </w:t>
        </w:r>
      </w:ins>
      <w:ins w:id="47" w:author="taoxie" w:date="2011-02-16T01:08:00Z">
        <w:r w:rsidR="00B87851">
          <w:rPr>
            <w:color w:val="1F497D"/>
          </w:rPr>
          <w:t xml:space="preserve">API mappings to get rid of </w:t>
        </w:r>
      </w:ins>
      <w:r w:rsidR="00FF2CD6">
        <w:rPr>
          <w:color w:val="1F497D"/>
        </w:rPr>
        <w:t>those compilation errors</w:t>
      </w:r>
      <w:ins w:id="48" w:author="taoxie" w:date="2011-02-16T01:08:00Z">
        <w:r w:rsidR="00E515C1">
          <w:rPr>
            <w:color w:val="1F497D"/>
          </w:rPr>
          <w:t xml:space="preserve">; there, TeMAPI </w:t>
        </w:r>
      </w:ins>
      <w:ins w:id="49" w:author="taoxie" w:date="2011-02-16T01:09:00Z">
        <w:r w:rsidR="009440BB">
          <w:rPr>
            <w:color w:val="1F497D"/>
          </w:rPr>
          <w:t xml:space="preserve">could be </w:t>
        </w:r>
      </w:ins>
      <w:ins w:id="50" w:author="taoxie" w:date="2011-02-16T01:08:00Z">
        <w:r w:rsidR="00E515C1">
          <w:rPr>
            <w:color w:val="1F497D"/>
          </w:rPr>
          <w:t xml:space="preserve">applied against </w:t>
        </w:r>
      </w:ins>
      <w:ins w:id="51" w:author="taoxie" w:date="2011-02-16T01:09:00Z">
        <w:r w:rsidR="00E515C1">
          <w:rPr>
            <w:color w:val="1F497D"/>
          </w:rPr>
          <w:t>manually-</w:t>
        </w:r>
      </w:ins>
      <w:ins w:id="52" w:author="taoxie" w:date="2011-02-16T01:08:00Z">
        <w:r w:rsidR="00E515C1">
          <w:rPr>
            <w:color w:val="1F497D"/>
          </w:rPr>
          <w:t>fixed API mappings</w:t>
        </w:r>
      </w:ins>
      <w:ins w:id="53" w:author="taoxie" w:date="2011-02-16T01:09:00Z">
        <w:r w:rsidR="009440BB">
          <w:rPr>
            <w:color w:val="1F497D"/>
          </w:rPr>
          <w:t>,</w:t>
        </w:r>
      </w:ins>
      <w:del w:id="54" w:author="taoxie" w:date="2011-02-16T01:08:00Z">
        <w:r w:rsidR="00FF2CD6" w:rsidDel="00E515C1">
          <w:rPr>
            <w:color w:val="1F497D"/>
          </w:rPr>
          <w:delText>,</w:delText>
        </w:r>
      </w:del>
      <w:r w:rsidR="00FF2CD6">
        <w:rPr>
          <w:color w:val="1F497D"/>
        </w:rPr>
        <w:t xml:space="preserve"> helping programmers increase their confidence</w:t>
      </w:r>
      <w:r w:rsidR="003C4CAC">
        <w:rPr>
          <w:color w:val="1F497D"/>
        </w:rPr>
        <w:t xml:space="preserve"> on </w:t>
      </w:r>
      <w:ins w:id="55" w:author="taoxie" w:date="2011-02-16T01:09:00Z">
        <w:r w:rsidR="00AE2C6A">
          <w:rPr>
            <w:color w:val="1F497D"/>
          </w:rPr>
          <w:t xml:space="preserve">the correctness of the </w:t>
        </w:r>
      </w:ins>
      <w:r w:rsidR="003C4CAC">
        <w:rPr>
          <w:color w:val="1F497D"/>
        </w:rPr>
        <w:t>translated code</w:t>
      </w:r>
      <w:r w:rsidR="00FF2CD6">
        <w:rPr>
          <w:color w:val="1F497D"/>
        </w:rPr>
        <w:t>.</w:t>
      </w:r>
    </w:p>
    <w:p w:rsidR="00C433D4" w:rsidRDefault="00C433D4">
      <w:pPr>
        <w:rPr>
          <w:ins w:id="56" w:author="taoxie" w:date="2011-02-16T01:13:00Z"/>
          <w:color w:val="1F497D"/>
        </w:rPr>
      </w:pPr>
    </w:p>
    <w:p w:rsidR="00D22BB6" w:rsidRDefault="00D22BB6">
      <w:pPr>
        <w:rPr>
          <w:color w:val="1F497D"/>
        </w:rPr>
      </w:pPr>
      <w:ins w:id="57" w:author="taoxie" w:date="2011-02-16T01:13:00Z">
        <w:r>
          <w:rPr>
            <w:color w:val="1F497D"/>
          </w:rPr>
          <w:t>===</w:t>
        </w:r>
      </w:ins>
    </w:p>
    <w:p w:rsidR="00BB434C" w:rsidRDefault="00332CD9">
      <w:pPr>
        <w:rPr>
          <w:color w:val="1F497D"/>
        </w:rPr>
      </w:pPr>
      <w:r>
        <w:rPr>
          <w:color w:val="1F497D"/>
        </w:rPr>
        <w:t>Reviewer-1</w:t>
      </w:r>
      <w:r w:rsidR="00F56887">
        <w:rPr>
          <w:color w:val="1F497D"/>
        </w:rPr>
        <w:t xml:space="preserve"> says that the paper is repetitive and includes grammatical issues. We ass</w:t>
      </w:r>
      <w:r w:rsidR="00CC057C">
        <w:rPr>
          <w:color w:val="1F497D"/>
        </w:rPr>
        <w:t>ure that we will address all tho</w:t>
      </w:r>
      <w:r w:rsidR="00F56887">
        <w:rPr>
          <w:color w:val="1F497D"/>
        </w:rPr>
        <w:t xml:space="preserve">se issues in our </w:t>
      </w:r>
      <w:r w:rsidR="001C4A26">
        <w:rPr>
          <w:color w:val="1F497D"/>
        </w:rPr>
        <w:t>final</w:t>
      </w:r>
      <w:r w:rsidR="00F56887">
        <w:rPr>
          <w:color w:val="1F497D"/>
        </w:rPr>
        <w:t xml:space="preserve"> version.</w:t>
      </w:r>
    </w:p>
    <w:p w:rsidR="00C433D4" w:rsidRDefault="00C433D4">
      <w:pPr>
        <w:rPr>
          <w:ins w:id="58" w:author="taoxie" w:date="2011-02-16T01:14:00Z"/>
          <w:color w:val="1F497D"/>
        </w:rPr>
      </w:pPr>
    </w:p>
    <w:p w:rsidR="00D22BB6" w:rsidRDefault="00D22BB6">
      <w:pPr>
        <w:rPr>
          <w:color w:val="1F497D"/>
        </w:rPr>
      </w:pPr>
      <w:ins w:id="59" w:author="taoxie" w:date="2011-02-16T01:14:00Z">
        <w:r>
          <w:rPr>
            <w:color w:val="1F497D"/>
          </w:rPr>
          <w:t>===</w:t>
        </w:r>
      </w:ins>
    </w:p>
    <w:p w:rsidR="000E536F" w:rsidRDefault="000E536F">
      <w:pPr>
        <w:rPr>
          <w:color w:val="1F497D"/>
        </w:rPr>
      </w:pPr>
      <w:r>
        <w:rPr>
          <w:color w:val="1F497D"/>
        </w:rPr>
        <w:t xml:space="preserve">Reviewer-3 concerns about the difference between </w:t>
      </w:r>
      <w:r w:rsidR="001C4A26">
        <w:rPr>
          <w:color w:val="1F497D"/>
        </w:rPr>
        <w:t>TeMAPI</w:t>
      </w:r>
      <w:r w:rsidR="00865FE2">
        <w:rPr>
          <w:color w:val="1F497D"/>
        </w:rPr>
        <w:t xml:space="preserve"> </w:t>
      </w:r>
      <w:r>
        <w:rPr>
          <w:color w:val="1F497D"/>
        </w:rPr>
        <w:t xml:space="preserve">and previous work </w:t>
      </w:r>
      <w:del w:id="60" w:author="Hao Zhong" w:date="2011-02-16T10:10:00Z">
        <w:r w:rsidDel="009D58E5">
          <w:rPr>
            <w:color w:val="1F497D"/>
          </w:rPr>
          <w:delText>[30]</w:delText>
        </w:r>
      </w:del>
      <w:ins w:id="61" w:author="Hao Zhong" w:date="2011-02-16T10:10:00Z">
        <w:r w:rsidR="009D58E5">
          <w:rPr>
            <w:rFonts w:hint="eastAsia"/>
            <w:color w:val="1F497D"/>
          </w:rPr>
          <w:t>(i.e.,</w:t>
        </w:r>
      </w:ins>
      <w:ins w:id="62" w:author="Hao Zhong" w:date="2011-02-16T10:11:00Z">
        <w:r w:rsidR="009D58E5">
          <w:rPr>
            <w:rFonts w:hint="eastAsia"/>
            <w:color w:val="1F497D"/>
          </w:rPr>
          <w:t xml:space="preserve"> MAM</w:t>
        </w:r>
        <w:r w:rsidR="009D58E5" w:rsidRPr="0073356D">
          <w:rPr>
            <w:color w:val="1F497D"/>
          </w:rPr>
          <w:t xml:space="preserve"> [30] </w:t>
        </w:r>
        <w:r w:rsidR="009D58E5">
          <w:rPr>
            <w:rFonts w:hint="eastAsia"/>
            <w:color w:val="1F497D"/>
          </w:rPr>
          <w:t>and Doc2Spec [31]</w:t>
        </w:r>
      </w:ins>
      <w:ins w:id="63" w:author="Hao Zhong" w:date="2011-02-16T10:10:00Z">
        <w:r w:rsidR="009D58E5">
          <w:rPr>
            <w:rFonts w:hint="eastAsia"/>
            <w:color w:val="1F497D"/>
          </w:rPr>
          <w:t>)</w:t>
        </w:r>
      </w:ins>
      <w:r w:rsidR="001C4A26">
        <w:rPr>
          <w:color w:val="1F497D"/>
        </w:rPr>
        <w:t xml:space="preserve">. </w:t>
      </w:r>
      <w:ins w:id="64" w:author="Hao Zhong" w:date="2011-02-16T10:11:00Z">
        <w:r w:rsidR="008039A8">
          <w:rPr>
            <w:rFonts w:hint="eastAsia"/>
            <w:color w:val="1F497D"/>
          </w:rPr>
          <w:t>MAM</w:t>
        </w:r>
        <w:r w:rsidR="008039A8" w:rsidRPr="0073356D">
          <w:rPr>
            <w:color w:val="1F497D"/>
          </w:rPr>
          <w:t xml:space="preserve"> [30] </w:t>
        </w:r>
        <w:r w:rsidR="008039A8">
          <w:rPr>
            <w:rFonts w:hint="eastAsia"/>
            <w:color w:val="1F497D"/>
          </w:rPr>
          <w:t>and Doc2Spec [31] are both</w:t>
        </w:r>
        <w:r w:rsidR="008039A8" w:rsidRPr="0073356D">
          <w:rPr>
            <w:color w:val="1F497D"/>
          </w:rPr>
          <w:t xml:space="preserve"> orthogonal to TeMAPI</w:t>
        </w:r>
        <w:r w:rsidR="008039A8">
          <w:rPr>
            <w:rFonts w:hint="eastAsia"/>
            <w:color w:val="1F497D"/>
          </w:rPr>
          <w:t xml:space="preserve"> in their research questions and </w:t>
        </w:r>
        <w:r w:rsidR="008039A8">
          <w:rPr>
            <w:color w:val="1F497D"/>
          </w:rPr>
          <w:t>approaches</w:t>
        </w:r>
        <w:r w:rsidR="008039A8">
          <w:rPr>
            <w:rFonts w:hint="eastAsia"/>
            <w:color w:val="1F497D"/>
          </w:rPr>
          <w:t>. Still,</w:t>
        </w:r>
        <w:r w:rsidR="008039A8" w:rsidRPr="0073356D">
          <w:rPr>
            <w:color w:val="1F497D"/>
          </w:rPr>
          <w:t xml:space="preserve"> </w:t>
        </w:r>
        <w:r w:rsidR="008039A8">
          <w:rPr>
            <w:rFonts w:hint="eastAsia"/>
            <w:color w:val="1F497D"/>
          </w:rPr>
          <w:t xml:space="preserve">these tools can benefit each other. In particular, the results revealed by TeMAPI can help MAM mine better API mapping relations that can </w:t>
        </w:r>
      </w:ins>
      <w:ins w:id="65" w:author="Hao Zhong" w:date="2011-02-16T13:16:00Z">
        <w:r w:rsidR="008531DF">
          <w:rPr>
            <w:rFonts w:hint="eastAsia"/>
            <w:color w:val="1F497D"/>
          </w:rPr>
          <w:t xml:space="preserve">fix </w:t>
        </w:r>
      </w:ins>
      <w:ins w:id="66" w:author="Hao Zhong" w:date="2011-02-16T10:11:00Z">
        <w:r w:rsidR="008039A8">
          <w:rPr>
            <w:rFonts w:hint="eastAsia"/>
            <w:color w:val="1F497D"/>
          </w:rPr>
          <w:t xml:space="preserve">more behavioral </w:t>
        </w:r>
        <w:r w:rsidR="008039A8">
          <w:rPr>
            <w:color w:val="1F497D"/>
          </w:rPr>
          <w:t>differences</w:t>
        </w:r>
        <w:r w:rsidR="008039A8">
          <w:rPr>
            <w:rFonts w:hint="eastAsia"/>
            <w:color w:val="1F497D"/>
          </w:rPr>
          <w:t>, and we can integrate Doc2Spec with TeMAPI to detect more behavioral differences that are related to call sequences</w:t>
        </w:r>
      </w:ins>
      <w:del w:id="67" w:author="Hao Zhong" w:date="2011-02-16T10:11:00Z">
        <w:r w:rsidR="001C4A26" w:rsidDel="008039A8">
          <w:rPr>
            <w:color w:val="1F497D"/>
          </w:rPr>
          <w:delText>[30] is orthogonal to TeMAPI and can</w:delText>
        </w:r>
        <w:r w:rsidR="00EC6C82" w:rsidDel="008039A8">
          <w:rPr>
            <w:color w:val="1F497D"/>
          </w:rPr>
          <w:delText xml:space="preserve"> help improve TeMAPI by mining new API mappings and increasing </w:delText>
        </w:r>
        <w:r w:rsidR="001C4A26" w:rsidDel="008039A8">
          <w:rPr>
            <w:color w:val="1F497D"/>
          </w:rPr>
          <w:delText>the number of supported APIs</w:delText>
        </w:r>
      </w:del>
      <w:r w:rsidR="001C4A26">
        <w:rPr>
          <w:color w:val="1F497D"/>
        </w:rPr>
        <w:t xml:space="preserve">. We will add more </w:t>
      </w:r>
      <w:del w:id="68" w:author="Hao Zhong" w:date="2011-02-16T10:12:00Z">
        <w:r w:rsidR="001C4A26" w:rsidDel="00DC3E74">
          <w:rPr>
            <w:color w:val="1F497D"/>
          </w:rPr>
          <w:delText xml:space="preserve">details </w:delText>
        </w:r>
      </w:del>
      <w:ins w:id="69" w:author="Hao Zhong" w:date="2011-02-16T10:12:00Z">
        <w:r w:rsidR="00DC3E74">
          <w:rPr>
            <w:rFonts w:hint="eastAsia"/>
            <w:color w:val="1F497D"/>
          </w:rPr>
          <w:t>discussions</w:t>
        </w:r>
        <w:r w:rsidR="00DC3E74">
          <w:rPr>
            <w:color w:val="1F497D"/>
          </w:rPr>
          <w:t xml:space="preserve"> </w:t>
        </w:r>
      </w:ins>
      <w:r w:rsidR="00AB06FC">
        <w:rPr>
          <w:color w:val="1F497D"/>
        </w:rPr>
        <w:t>in</w:t>
      </w:r>
      <w:r w:rsidR="001C4A26">
        <w:rPr>
          <w:color w:val="1F497D"/>
        </w:rPr>
        <w:t xml:space="preserve"> our final version.</w:t>
      </w:r>
      <w:r w:rsidR="00253435">
        <w:rPr>
          <w:color w:val="1F497D"/>
        </w:rPr>
        <w:t xml:space="preserve"> </w:t>
      </w:r>
    </w:p>
    <w:p w:rsidR="00253435" w:rsidRDefault="00253435">
      <w:pPr>
        <w:rPr>
          <w:ins w:id="70" w:author="taoxie" w:date="2011-02-16T01:14:00Z"/>
          <w:color w:val="1F497D"/>
        </w:rPr>
      </w:pPr>
    </w:p>
    <w:p w:rsidR="00D22BB6" w:rsidRDefault="00D22BB6">
      <w:pPr>
        <w:rPr>
          <w:color w:val="1F497D"/>
        </w:rPr>
      </w:pPr>
      <w:ins w:id="71" w:author="taoxie" w:date="2011-02-16T01:14:00Z">
        <w:r>
          <w:rPr>
            <w:color w:val="1F497D"/>
          </w:rPr>
          <w:lastRenderedPageBreak/>
          <w:t>===</w:t>
        </w:r>
      </w:ins>
    </w:p>
    <w:p w:rsidR="00253435" w:rsidRDefault="00253435">
      <w:pPr>
        <w:rPr>
          <w:color w:val="1F497D"/>
        </w:rPr>
      </w:pPr>
      <w:r>
        <w:rPr>
          <w:color w:val="1F497D"/>
        </w:rPr>
        <w:t>Reviewer-3 says that TeMAPI is related to Quest, since both use</w:t>
      </w:r>
      <w:ins w:id="72" w:author="taoxie" w:date="2011-02-16T01:10:00Z">
        <w:r w:rsidR="0093309A">
          <w:rPr>
            <w:color w:val="1F497D"/>
          </w:rPr>
          <w:t xml:space="preserve"> a</w:t>
        </w:r>
      </w:ins>
      <w:r>
        <w:rPr>
          <w:color w:val="1F497D"/>
        </w:rPr>
        <w:t xml:space="preserve"> random approach for generating tests. However, </w:t>
      </w:r>
      <w:ins w:id="73" w:author="Hao Zhong" w:date="2011-02-16T10:12:00Z">
        <w:r w:rsidR="008D7A91">
          <w:rPr>
            <w:rFonts w:hint="eastAsia"/>
            <w:color w:val="1F497D"/>
          </w:rPr>
          <w:t xml:space="preserve">besides random testing, </w:t>
        </w:r>
      </w:ins>
      <w:r>
        <w:rPr>
          <w:color w:val="1F497D"/>
        </w:rPr>
        <w:t xml:space="preserve">TeMAPI </w:t>
      </w:r>
      <w:del w:id="74" w:author="Hao Zhong" w:date="2011-02-16T10:12:00Z">
        <w:r w:rsidDel="008D7A91">
          <w:rPr>
            <w:color w:val="1F497D"/>
          </w:rPr>
          <w:delText xml:space="preserve">is more advanced than Quest and </w:delText>
        </w:r>
      </w:del>
      <w:r>
        <w:rPr>
          <w:color w:val="1F497D"/>
        </w:rPr>
        <w:t>also uses state-of-the-art test generation technique called dynamic</w:t>
      </w:r>
      <w:ins w:id="75" w:author="taoxie" w:date="2011-02-16T01:10:00Z">
        <w:r w:rsidR="00E94214">
          <w:rPr>
            <w:color w:val="1F497D"/>
          </w:rPr>
          <w:t xml:space="preserve"> </w:t>
        </w:r>
      </w:ins>
      <w:del w:id="76" w:author="taoxie" w:date="2011-02-16T01:10:00Z">
        <w:r w:rsidDel="00E94214">
          <w:rPr>
            <w:color w:val="1F497D"/>
          </w:rPr>
          <w:delText>-</w:delText>
        </w:r>
      </w:del>
      <w:r>
        <w:rPr>
          <w:color w:val="1F497D"/>
        </w:rPr>
        <w:t>symbolic</w:t>
      </w:r>
      <w:ins w:id="77" w:author="taoxie" w:date="2011-02-16T01:10:00Z">
        <w:r w:rsidR="00E94214">
          <w:rPr>
            <w:color w:val="1F497D"/>
          </w:rPr>
          <w:t xml:space="preserve"> </w:t>
        </w:r>
      </w:ins>
      <w:del w:id="78" w:author="taoxie" w:date="2011-02-16T01:10:00Z">
        <w:r w:rsidDel="00E94214">
          <w:rPr>
            <w:color w:val="1F497D"/>
          </w:rPr>
          <w:delText>-</w:delText>
        </w:r>
      </w:del>
      <w:r>
        <w:rPr>
          <w:color w:val="1F497D"/>
        </w:rPr>
        <w:t xml:space="preserve">execution. We will add </w:t>
      </w:r>
      <w:ins w:id="79" w:author="taoxie" w:date="2011-02-16T01:10:00Z">
        <w:r w:rsidR="005E5805">
          <w:rPr>
            <w:color w:val="1F497D"/>
          </w:rPr>
          <w:t xml:space="preserve">discussion of </w:t>
        </w:r>
      </w:ins>
      <w:r>
        <w:rPr>
          <w:color w:val="1F497D"/>
        </w:rPr>
        <w:t xml:space="preserve">Quest to related work and describe more details on how </w:t>
      </w:r>
      <w:r w:rsidR="00AB06FC">
        <w:rPr>
          <w:color w:val="1F497D"/>
        </w:rPr>
        <w:t>Quest</w:t>
      </w:r>
      <w:r>
        <w:rPr>
          <w:color w:val="1F497D"/>
        </w:rPr>
        <w:t xml:space="preserve"> is different from TeMAPI.</w:t>
      </w:r>
    </w:p>
    <w:p w:rsidR="00F82A11" w:rsidRDefault="00F82A11">
      <w:pPr>
        <w:rPr>
          <w:ins w:id="80" w:author="taoxie" w:date="2011-02-16T01:14:00Z"/>
          <w:color w:val="1F497D"/>
        </w:rPr>
      </w:pPr>
    </w:p>
    <w:p w:rsidR="00D22BB6" w:rsidRDefault="00D22BB6">
      <w:pPr>
        <w:rPr>
          <w:color w:val="1F497D"/>
        </w:rPr>
      </w:pPr>
      <w:ins w:id="81" w:author="taoxie" w:date="2011-02-16T01:14:00Z">
        <w:r>
          <w:rPr>
            <w:color w:val="1F497D"/>
          </w:rPr>
          <w:t>===</w:t>
        </w:r>
      </w:ins>
    </w:p>
    <w:p w:rsidR="00F82A11" w:rsidRPr="009D21BD" w:rsidRDefault="00F82A11">
      <w:pPr>
        <w:rPr>
          <w:color w:val="1F497D"/>
        </w:rPr>
      </w:pPr>
      <w:r>
        <w:rPr>
          <w:color w:val="1F497D"/>
        </w:rPr>
        <w:t xml:space="preserve">Reviewer-3 wonders about the availability of the tool. We will release our tool soon through our </w:t>
      </w:r>
      <w:ins w:id="82" w:author="taoxie" w:date="2011-02-16T01:10:00Z">
        <w:r w:rsidR="002F0D82">
          <w:rPr>
            <w:color w:val="1F497D"/>
          </w:rPr>
          <w:t xml:space="preserve">project </w:t>
        </w:r>
      </w:ins>
      <w:r>
        <w:rPr>
          <w:color w:val="1F497D"/>
        </w:rPr>
        <w:t>website.</w:t>
      </w:r>
    </w:p>
    <w:p w:rsidR="00964836" w:rsidRDefault="00964836">
      <w:pPr>
        <w:rPr>
          <w:color w:val="1F497D"/>
        </w:rPr>
      </w:pPr>
    </w:p>
    <w:p w:rsidR="00CA3378" w:rsidRDefault="00CA3378">
      <w:pPr>
        <w:rPr>
          <w:color w:val="1F497D"/>
        </w:rPr>
      </w:pPr>
    </w:p>
    <w:sectPr w:rsidR="00CA3378" w:rsidSect="00D43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5AC" w:rsidRDefault="00DF35AC" w:rsidP="006322E9">
      <w:r>
        <w:separator/>
      </w:r>
    </w:p>
  </w:endnote>
  <w:endnote w:type="continuationSeparator" w:id="0">
    <w:p w:rsidR="00DF35AC" w:rsidRDefault="00DF35AC" w:rsidP="006322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5AC" w:rsidRDefault="00DF35AC" w:rsidP="006322E9">
      <w:r>
        <w:separator/>
      </w:r>
    </w:p>
  </w:footnote>
  <w:footnote w:type="continuationSeparator" w:id="0">
    <w:p w:rsidR="00DF35AC" w:rsidRDefault="00DF35AC" w:rsidP="006322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3B02"/>
    <w:rsid w:val="00002125"/>
    <w:rsid w:val="0001010B"/>
    <w:rsid w:val="000114CD"/>
    <w:rsid w:val="00016C27"/>
    <w:rsid w:val="00016D06"/>
    <w:rsid w:val="000173B8"/>
    <w:rsid w:val="000215D7"/>
    <w:rsid w:val="00022459"/>
    <w:rsid w:val="00022547"/>
    <w:rsid w:val="00023B96"/>
    <w:rsid w:val="00024110"/>
    <w:rsid w:val="000251C3"/>
    <w:rsid w:val="00025AA9"/>
    <w:rsid w:val="00030610"/>
    <w:rsid w:val="00034CF0"/>
    <w:rsid w:val="00037B73"/>
    <w:rsid w:val="0004154F"/>
    <w:rsid w:val="000453A9"/>
    <w:rsid w:val="000455FE"/>
    <w:rsid w:val="00046494"/>
    <w:rsid w:val="000472AD"/>
    <w:rsid w:val="000511F2"/>
    <w:rsid w:val="000543C4"/>
    <w:rsid w:val="0005453D"/>
    <w:rsid w:val="00057E43"/>
    <w:rsid w:val="00061F11"/>
    <w:rsid w:val="000620EA"/>
    <w:rsid w:val="00064335"/>
    <w:rsid w:val="0006504D"/>
    <w:rsid w:val="0006581E"/>
    <w:rsid w:val="000763CD"/>
    <w:rsid w:val="000778D6"/>
    <w:rsid w:val="00077937"/>
    <w:rsid w:val="00081CE8"/>
    <w:rsid w:val="0008412E"/>
    <w:rsid w:val="000900A4"/>
    <w:rsid w:val="000A5F77"/>
    <w:rsid w:val="000A6DB6"/>
    <w:rsid w:val="000B5B6B"/>
    <w:rsid w:val="000C22B7"/>
    <w:rsid w:val="000C62BC"/>
    <w:rsid w:val="000C759A"/>
    <w:rsid w:val="000D7282"/>
    <w:rsid w:val="000D7441"/>
    <w:rsid w:val="000E536F"/>
    <w:rsid w:val="000E5D47"/>
    <w:rsid w:val="000E7B1C"/>
    <w:rsid w:val="000F19C3"/>
    <w:rsid w:val="000F2F68"/>
    <w:rsid w:val="000F42D3"/>
    <w:rsid w:val="000F635D"/>
    <w:rsid w:val="000F6512"/>
    <w:rsid w:val="00100AE7"/>
    <w:rsid w:val="00103845"/>
    <w:rsid w:val="00106108"/>
    <w:rsid w:val="0012643C"/>
    <w:rsid w:val="00130A23"/>
    <w:rsid w:val="00134C5F"/>
    <w:rsid w:val="001352D0"/>
    <w:rsid w:val="001430FA"/>
    <w:rsid w:val="0014587A"/>
    <w:rsid w:val="001471F3"/>
    <w:rsid w:val="001478DC"/>
    <w:rsid w:val="00147B2F"/>
    <w:rsid w:val="00152E50"/>
    <w:rsid w:val="00153703"/>
    <w:rsid w:val="001556D0"/>
    <w:rsid w:val="001609AF"/>
    <w:rsid w:val="00160C69"/>
    <w:rsid w:val="0016117D"/>
    <w:rsid w:val="00170F27"/>
    <w:rsid w:val="001730FF"/>
    <w:rsid w:val="001741ED"/>
    <w:rsid w:val="001750F0"/>
    <w:rsid w:val="00183557"/>
    <w:rsid w:val="00184416"/>
    <w:rsid w:val="00185CDB"/>
    <w:rsid w:val="0018668E"/>
    <w:rsid w:val="00186726"/>
    <w:rsid w:val="00187061"/>
    <w:rsid w:val="001919D3"/>
    <w:rsid w:val="00193F8F"/>
    <w:rsid w:val="001969CF"/>
    <w:rsid w:val="001979A7"/>
    <w:rsid w:val="001A2056"/>
    <w:rsid w:val="001A2C85"/>
    <w:rsid w:val="001B2786"/>
    <w:rsid w:val="001C166A"/>
    <w:rsid w:val="001C4A26"/>
    <w:rsid w:val="001D2ACC"/>
    <w:rsid w:val="001D324D"/>
    <w:rsid w:val="001D3F1F"/>
    <w:rsid w:val="001D4231"/>
    <w:rsid w:val="001D651B"/>
    <w:rsid w:val="001D6732"/>
    <w:rsid w:val="001E4B6F"/>
    <w:rsid w:val="001E7177"/>
    <w:rsid w:val="001F0DFF"/>
    <w:rsid w:val="001F1336"/>
    <w:rsid w:val="001F3442"/>
    <w:rsid w:val="001F7FC6"/>
    <w:rsid w:val="00203CCC"/>
    <w:rsid w:val="002044C6"/>
    <w:rsid w:val="0020757C"/>
    <w:rsid w:val="00210908"/>
    <w:rsid w:val="00210C91"/>
    <w:rsid w:val="002123FF"/>
    <w:rsid w:val="00217468"/>
    <w:rsid w:val="002204E4"/>
    <w:rsid w:val="00220CEE"/>
    <w:rsid w:val="00223FB3"/>
    <w:rsid w:val="002268E3"/>
    <w:rsid w:val="00236AA1"/>
    <w:rsid w:val="00240D94"/>
    <w:rsid w:val="00240FFD"/>
    <w:rsid w:val="00242A3B"/>
    <w:rsid w:val="00242AB6"/>
    <w:rsid w:val="00246C3B"/>
    <w:rsid w:val="00253435"/>
    <w:rsid w:val="00255C45"/>
    <w:rsid w:val="002572B5"/>
    <w:rsid w:val="00260745"/>
    <w:rsid w:val="002626BA"/>
    <w:rsid w:val="00262CF0"/>
    <w:rsid w:val="002668AA"/>
    <w:rsid w:val="00266FEB"/>
    <w:rsid w:val="00270843"/>
    <w:rsid w:val="002709CD"/>
    <w:rsid w:val="00271481"/>
    <w:rsid w:val="00275029"/>
    <w:rsid w:val="0028053A"/>
    <w:rsid w:val="00280848"/>
    <w:rsid w:val="00281CD2"/>
    <w:rsid w:val="00286EB7"/>
    <w:rsid w:val="0029120C"/>
    <w:rsid w:val="002914D4"/>
    <w:rsid w:val="0029212A"/>
    <w:rsid w:val="002968C7"/>
    <w:rsid w:val="002A142F"/>
    <w:rsid w:val="002A6993"/>
    <w:rsid w:val="002B307B"/>
    <w:rsid w:val="002B49B1"/>
    <w:rsid w:val="002C52CE"/>
    <w:rsid w:val="002D3CF5"/>
    <w:rsid w:val="002D3E18"/>
    <w:rsid w:val="002D7D1A"/>
    <w:rsid w:val="002E2DE7"/>
    <w:rsid w:val="002E5CA0"/>
    <w:rsid w:val="002E5FE2"/>
    <w:rsid w:val="002F0D82"/>
    <w:rsid w:val="002F3A76"/>
    <w:rsid w:val="002F3BAB"/>
    <w:rsid w:val="00300320"/>
    <w:rsid w:val="00304846"/>
    <w:rsid w:val="00305E5E"/>
    <w:rsid w:val="00307FE8"/>
    <w:rsid w:val="003146DE"/>
    <w:rsid w:val="00314DDB"/>
    <w:rsid w:val="0032218A"/>
    <w:rsid w:val="0032250E"/>
    <w:rsid w:val="00322D55"/>
    <w:rsid w:val="00330659"/>
    <w:rsid w:val="003325BE"/>
    <w:rsid w:val="00332CD9"/>
    <w:rsid w:val="00334D3F"/>
    <w:rsid w:val="00341349"/>
    <w:rsid w:val="003520D3"/>
    <w:rsid w:val="0035730C"/>
    <w:rsid w:val="00362C3E"/>
    <w:rsid w:val="003705CD"/>
    <w:rsid w:val="003726A9"/>
    <w:rsid w:val="00381EF8"/>
    <w:rsid w:val="00382A50"/>
    <w:rsid w:val="003838A0"/>
    <w:rsid w:val="00387402"/>
    <w:rsid w:val="00390370"/>
    <w:rsid w:val="00393DDA"/>
    <w:rsid w:val="00395688"/>
    <w:rsid w:val="003A5EFF"/>
    <w:rsid w:val="003B47C6"/>
    <w:rsid w:val="003C3159"/>
    <w:rsid w:val="003C3181"/>
    <w:rsid w:val="003C4A72"/>
    <w:rsid w:val="003C4CAC"/>
    <w:rsid w:val="003C4FC5"/>
    <w:rsid w:val="003C7173"/>
    <w:rsid w:val="003D250F"/>
    <w:rsid w:val="003D5089"/>
    <w:rsid w:val="003E2F1C"/>
    <w:rsid w:val="003E4BAC"/>
    <w:rsid w:val="003E7F9A"/>
    <w:rsid w:val="003F48E7"/>
    <w:rsid w:val="003F4AA7"/>
    <w:rsid w:val="00407460"/>
    <w:rsid w:val="00410630"/>
    <w:rsid w:val="00422D60"/>
    <w:rsid w:val="00427E91"/>
    <w:rsid w:val="00432674"/>
    <w:rsid w:val="00432FE8"/>
    <w:rsid w:val="00435925"/>
    <w:rsid w:val="00435AF2"/>
    <w:rsid w:val="00440D1A"/>
    <w:rsid w:val="00444C87"/>
    <w:rsid w:val="00446485"/>
    <w:rsid w:val="00450A69"/>
    <w:rsid w:val="00451362"/>
    <w:rsid w:val="00454B9A"/>
    <w:rsid w:val="0047326F"/>
    <w:rsid w:val="00476EF4"/>
    <w:rsid w:val="004824A6"/>
    <w:rsid w:val="00482E40"/>
    <w:rsid w:val="00485698"/>
    <w:rsid w:val="00486D99"/>
    <w:rsid w:val="00487F7B"/>
    <w:rsid w:val="004935F5"/>
    <w:rsid w:val="0049362C"/>
    <w:rsid w:val="004A397C"/>
    <w:rsid w:val="004A4DB3"/>
    <w:rsid w:val="004B0FCF"/>
    <w:rsid w:val="004B2467"/>
    <w:rsid w:val="004B4CE6"/>
    <w:rsid w:val="004B5929"/>
    <w:rsid w:val="004C6D95"/>
    <w:rsid w:val="004D1DAD"/>
    <w:rsid w:val="004D60E8"/>
    <w:rsid w:val="004E0EC2"/>
    <w:rsid w:val="004E63CD"/>
    <w:rsid w:val="004E6A69"/>
    <w:rsid w:val="004F1C39"/>
    <w:rsid w:val="004F56E6"/>
    <w:rsid w:val="004F70AB"/>
    <w:rsid w:val="004F7AD5"/>
    <w:rsid w:val="0050550A"/>
    <w:rsid w:val="00512965"/>
    <w:rsid w:val="00513EB7"/>
    <w:rsid w:val="005159F7"/>
    <w:rsid w:val="00527819"/>
    <w:rsid w:val="00530C22"/>
    <w:rsid w:val="00532D62"/>
    <w:rsid w:val="005367BB"/>
    <w:rsid w:val="005405F6"/>
    <w:rsid w:val="00540C35"/>
    <w:rsid w:val="00543368"/>
    <w:rsid w:val="00545ACD"/>
    <w:rsid w:val="00545C2C"/>
    <w:rsid w:val="005463E9"/>
    <w:rsid w:val="005474FA"/>
    <w:rsid w:val="0055607A"/>
    <w:rsid w:val="00564E1E"/>
    <w:rsid w:val="00564E7E"/>
    <w:rsid w:val="00565159"/>
    <w:rsid w:val="00570391"/>
    <w:rsid w:val="00575EAD"/>
    <w:rsid w:val="0059627D"/>
    <w:rsid w:val="005A4DAE"/>
    <w:rsid w:val="005B1688"/>
    <w:rsid w:val="005B6319"/>
    <w:rsid w:val="005B6A32"/>
    <w:rsid w:val="005C7507"/>
    <w:rsid w:val="005D072E"/>
    <w:rsid w:val="005D41C7"/>
    <w:rsid w:val="005D50FD"/>
    <w:rsid w:val="005D529D"/>
    <w:rsid w:val="005D5BA0"/>
    <w:rsid w:val="005E119B"/>
    <w:rsid w:val="005E1727"/>
    <w:rsid w:val="005E5805"/>
    <w:rsid w:val="005E5C6E"/>
    <w:rsid w:val="005F2F8A"/>
    <w:rsid w:val="00601B0B"/>
    <w:rsid w:val="0060203E"/>
    <w:rsid w:val="006148A0"/>
    <w:rsid w:val="00617E92"/>
    <w:rsid w:val="006322E9"/>
    <w:rsid w:val="00632E90"/>
    <w:rsid w:val="00640D81"/>
    <w:rsid w:val="00643600"/>
    <w:rsid w:val="00652EDE"/>
    <w:rsid w:val="00656970"/>
    <w:rsid w:val="00660267"/>
    <w:rsid w:val="00663034"/>
    <w:rsid w:val="006648C3"/>
    <w:rsid w:val="00666D8B"/>
    <w:rsid w:val="00671ED3"/>
    <w:rsid w:val="006725A2"/>
    <w:rsid w:val="0067526F"/>
    <w:rsid w:val="0067725B"/>
    <w:rsid w:val="00680CFF"/>
    <w:rsid w:val="00683743"/>
    <w:rsid w:val="006846A7"/>
    <w:rsid w:val="00687A37"/>
    <w:rsid w:val="00691EDC"/>
    <w:rsid w:val="006958CA"/>
    <w:rsid w:val="006A10D5"/>
    <w:rsid w:val="006A247F"/>
    <w:rsid w:val="006A61C8"/>
    <w:rsid w:val="006A6280"/>
    <w:rsid w:val="006B0D0D"/>
    <w:rsid w:val="006B0DC7"/>
    <w:rsid w:val="006B1693"/>
    <w:rsid w:val="006B3A6F"/>
    <w:rsid w:val="006B46DB"/>
    <w:rsid w:val="006B6E2D"/>
    <w:rsid w:val="006B6F42"/>
    <w:rsid w:val="006C2AD9"/>
    <w:rsid w:val="006C2CB4"/>
    <w:rsid w:val="006C5096"/>
    <w:rsid w:val="006D10A6"/>
    <w:rsid w:val="006D415A"/>
    <w:rsid w:val="006E0DA4"/>
    <w:rsid w:val="006F1ECD"/>
    <w:rsid w:val="006F2A8B"/>
    <w:rsid w:val="006F3077"/>
    <w:rsid w:val="006F318A"/>
    <w:rsid w:val="006F508E"/>
    <w:rsid w:val="006F55EA"/>
    <w:rsid w:val="006F5930"/>
    <w:rsid w:val="006F7D4C"/>
    <w:rsid w:val="00710454"/>
    <w:rsid w:val="00713691"/>
    <w:rsid w:val="007173AB"/>
    <w:rsid w:val="007404AA"/>
    <w:rsid w:val="007501F6"/>
    <w:rsid w:val="007535FD"/>
    <w:rsid w:val="0075480B"/>
    <w:rsid w:val="00757895"/>
    <w:rsid w:val="00763D4A"/>
    <w:rsid w:val="00765757"/>
    <w:rsid w:val="00766561"/>
    <w:rsid w:val="00767363"/>
    <w:rsid w:val="007679D5"/>
    <w:rsid w:val="007703E7"/>
    <w:rsid w:val="0077094A"/>
    <w:rsid w:val="007720EC"/>
    <w:rsid w:val="00774E7D"/>
    <w:rsid w:val="00775EF9"/>
    <w:rsid w:val="007809B5"/>
    <w:rsid w:val="00786B69"/>
    <w:rsid w:val="00786C63"/>
    <w:rsid w:val="0078754F"/>
    <w:rsid w:val="007930CD"/>
    <w:rsid w:val="00797BE3"/>
    <w:rsid w:val="007A043D"/>
    <w:rsid w:val="007B12EA"/>
    <w:rsid w:val="007B2417"/>
    <w:rsid w:val="007B2BE0"/>
    <w:rsid w:val="007B4DB3"/>
    <w:rsid w:val="007B6046"/>
    <w:rsid w:val="007B6B38"/>
    <w:rsid w:val="007C685A"/>
    <w:rsid w:val="007D1C1F"/>
    <w:rsid w:val="007E0459"/>
    <w:rsid w:val="007E0A5E"/>
    <w:rsid w:val="007E3031"/>
    <w:rsid w:val="007F0285"/>
    <w:rsid w:val="007F38C0"/>
    <w:rsid w:val="007F4667"/>
    <w:rsid w:val="007F4E39"/>
    <w:rsid w:val="007F67C6"/>
    <w:rsid w:val="007F69D6"/>
    <w:rsid w:val="008039A8"/>
    <w:rsid w:val="00805190"/>
    <w:rsid w:val="00811B0A"/>
    <w:rsid w:val="00820426"/>
    <w:rsid w:val="008206FE"/>
    <w:rsid w:val="008230AC"/>
    <w:rsid w:val="00823EF1"/>
    <w:rsid w:val="00824994"/>
    <w:rsid w:val="00827A73"/>
    <w:rsid w:val="00833230"/>
    <w:rsid w:val="008444CF"/>
    <w:rsid w:val="00846260"/>
    <w:rsid w:val="00850A56"/>
    <w:rsid w:val="008531DF"/>
    <w:rsid w:val="008571DD"/>
    <w:rsid w:val="008617FF"/>
    <w:rsid w:val="00865FE2"/>
    <w:rsid w:val="00870D30"/>
    <w:rsid w:val="00871A9B"/>
    <w:rsid w:val="008734AD"/>
    <w:rsid w:val="008759CA"/>
    <w:rsid w:val="00880136"/>
    <w:rsid w:val="00882CED"/>
    <w:rsid w:val="00883304"/>
    <w:rsid w:val="008953E3"/>
    <w:rsid w:val="008961D7"/>
    <w:rsid w:val="008A7073"/>
    <w:rsid w:val="008A78B1"/>
    <w:rsid w:val="008B5958"/>
    <w:rsid w:val="008B6C23"/>
    <w:rsid w:val="008B7732"/>
    <w:rsid w:val="008C21D3"/>
    <w:rsid w:val="008C45BC"/>
    <w:rsid w:val="008D0A6B"/>
    <w:rsid w:val="008D1673"/>
    <w:rsid w:val="008D7A91"/>
    <w:rsid w:val="008E1635"/>
    <w:rsid w:val="008E4F49"/>
    <w:rsid w:val="008F2966"/>
    <w:rsid w:val="008F3A6E"/>
    <w:rsid w:val="008F740F"/>
    <w:rsid w:val="00900534"/>
    <w:rsid w:val="00903A14"/>
    <w:rsid w:val="0091007E"/>
    <w:rsid w:val="00914884"/>
    <w:rsid w:val="00916D3E"/>
    <w:rsid w:val="00920E32"/>
    <w:rsid w:val="00927EAE"/>
    <w:rsid w:val="00930358"/>
    <w:rsid w:val="00932838"/>
    <w:rsid w:val="0093309A"/>
    <w:rsid w:val="0094256F"/>
    <w:rsid w:val="009440BB"/>
    <w:rsid w:val="00953960"/>
    <w:rsid w:val="00953CAF"/>
    <w:rsid w:val="009548DE"/>
    <w:rsid w:val="009578BE"/>
    <w:rsid w:val="00960724"/>
    <w:rsid w:val="009633DB"/>
    <w:rsid w:val="00964836"/>
    <w:rsid w:val="00970D4A"/>
    <w:rsid w:val="00972EE7"/>
    <w:rsid w:val="009732AE"/>
    <w:rsid w:val="009750F5"/>
    <w:rsid w:val="00975E47"/>
    <w:rsid w:val="00982C44"/>
    <w:rsid w:val="0098448F"/>
    <w:rsid w:val="009A11C2"/>
    <w:rsid w:val="009A268E"/>
    <w:rsid w:val="009A4673"/>
    <w:rsid w:val="009B0B03"/>
    <w:rsid w:val="009C6260"/>
    <w:rsid w:val="009C6883"/>
    <w:rsid w:val="009C6C80"/>
    <w:rsid w:val="009D0D89"/>
    <w:rsid w:val="009D21BD"/>
    <w:rsid w:val="009D58E5"/>
    <w:rsid w:val="009E7A81"/>
    <w:rsid w:val="009F3BCC"/>
    <w:rsid w:val="00A1391D"/>
    <w:rsid w:val="00A20CEF"/>
    <w:rsid w:val="00A23C2D"/>
    <w:rsid w:val="00A2549A"/>
    <w:rsid w:val="00A26C0C"/>
    <w:rsid w:val="00A3487D"/>
    <w:rsid w:val="00A34BB5"/>
    <w:rsid w:val="00A34BC8"/>
    <w:rsid w:val="00A35C44"/>
    <w:rsid w:val="00A37B69"/>
    <w:rsid w:val="00A4723B"/>
    <w:rsid w:val="00A47EB0"/>
    <w:rsid w:val="00A50DFF"/>
    <w:rsid w:val="00A535F0"/>
    <w:rsid w:val="00A540B7"/>
    <w:rsid w:val="00A54A2E"/>
    <w:rsid w:val="00A574B7"/>
    <w:rsid w:val="00A60050"/>
    <w:rsid w:val="00A60078"/>
    <w:rsid w:val="00A60CE0"/>
    <w:rsid w:val="00A60FD6"/>
    <w:rsid w:val="00A61CA2"/>
    <w:rsid w:val="00A63ABE"/>
    <w:rsid w:val="00A6638F"/>
    <w:rsid w:val="00A67EC2"/>
    <w:rsid w:val="00A7158E"/>
    <w:rsid w:val="00A73CF7"/>
    <w:rsid w:val="00A775F8"/>
    <w:rsid w:val="00A83EBC"/>
    <w:rsid w:val="00A84255"/>
    <w:rsid w:val="00A86CBA"/>
    <w:rsid w:val="00A92FE1"/>
    <w:rsid w:val="00A947B6"/>
    <w:rsid w:val="00A95200"/>
    <w:rsid w:val="00AA5438"/>
    <w:rsid w:val="00AB06FC"/>
    <w:rsid w:val="00AB581C"/>
    <w:rsid w:val="00AC2088"/>
    <w:rsid w:val="00AD13E6"/>
    <w:rsid w:val="00AD33D2"/>
    <w:rsid w:val="00AE00BB"/>
    <w:rsid w:val="00AE18D8"/>
    <w:rsid w:val="00AE1C76"/>
    <w:rsid w:val="00AE2C6A"/>
    <w:rsid w:val="00AE42B9"/>
    <w:rsid w:val="00AE6933"/>
    <w:rsid w:val="00AE6AA9"/>
    <w:rsid w:val="00AE7D18"/>
    <w:rsid w:val="00AF0FA3"/>
    <w:rsid w:val="00AF3659"/>
    <w:rsid w:val="00B01372"/>
    <w:rsid w:val="00B03292"/>
    <w:rsid w:val="00B03D9E"/>
    <w:rsid w:val="00B07F39"/>
    <w:rsid w:val="00B1052E"/>
    <w:rsid w:val="00B11AF0"/>
    <w:rsid w:val="00B16AC9"/>
    <w:rsid w:val="00B21383"/>
    <w:rsid w:val="00B21EBD"/>
    <w:rsid w:val="00B2783E"/>
    <w:rsid w:val="00B36BF5"/>
    <w:rsid w:val="00B36EDB"/>
    <w:rsid w:val="00B4772A"/>
    <w:rsid w:val="00B47924"/>
    <w:rsid w:val="00B47E38"/>
    <w:rsid w:val="00B50556"/>
    <w:rsid w:val="00B517C0"/>
    <w:rsid w:val="00B62A25"/>
    <w:rsid w:val="00B62D2C"/>
    <w:rsid w:val="00B63559"/>
    <w:rsid w:val="00B71A6C"/>
    <w:rsid w:val="00B73FBD"/>
    <w:rsid w:val="00B817CE"/>
    <w:rsid w:val="00B861FF"/>
    <w:rsid w:val="00B87851"/>
    <w:rsid w:val="00B92AAA"/>
    <w:rsid w:val="00B970D0"/>
    <w:rsid w:val="00BA4C34"/>
    <w:rsid w:val="00BB3A05"/>
    <w:rsid w:val="00BB434C"/>
    <w:rsid w:val="00BB4BB2"/>
    <w:rsid w:val="00BB7962"/>
    <w:rsid w:val="00BC25C3"/>
    <w:rsid w:val="00BC2E79"/>
    <w:rsid w:val="00BC4E2A"/>
    <w:rsid w:val="00BD6FD3"/>
    <w:rsid w:val="00BE0780"/>
    <w:rsid w:val="00BE082D"/>
    <w:rsid w:val="00BE3F98"/>
    <w:rsid w:val="00BE5600"/>
    <w:rsid w:val="00BF16F6"/>
    <w:rsid w:val="00BF3C43"/>
    <w:rsid w:val="00C01D5B"/>
    <w:rsid w:val="00C01F3A"/>
    <w:rsid w:val="00C117A2"/>
    <w:rsid w:val="00C22D1E"/>
    <w:rsid w:val="00C2785F"/>
    <w:rsid w:val="00C27EFD"/>
    <w:rsid w:val="00C3101F"/>
    <w:rsid w:val="00C3166F"/>
    <w:rsid w:val="00C328C1"/>
    <w:rsid w:val="00C3297E"/>
    <w:rsid w:val="00C33AA0"/>
    <w:rsid w:val="00C41F22"/>
    <w:rsid w:val="00C433D4"/>
    <w:rsid w:val="00C43616"/>
    <w:rsid w:val="00C45620"/>
    <w:rsid w:val="00C45EF9"/>
    <w:rsid w:val="00C46157"/>
    <w:rsid w:val="00C46949"/>
    <w:rsid w:val="00C5046C"/>
    <w:rsid w:val="00C517E7"/>
    <w:rsid w:val="00C53748"/>
    <w:rsid w:val="00C544BC"/>
    <w:rsid w:val="00C608A3"/>
    <w:rsid w:val="00C631B2"/>
    <w:rsid w:val="00C650C8"/>
    <w:rsid w:val="00C65879"/>
    <w:rsid w:val="00C76691"/>
    <w:rsid w:val="00C774C2"/>
    <w:rsid w:val="00C77F91"/>
    <w:rsid w:val="00C77FDB"/>
    <w:rsid w:val="00C839F4"/>
    <w:rsid w:val="00C855F2"/>
    <w:rsid w:val="00C979DB"/>
    <w:rsid w:val="00CA1696"/>
    <w:rsid w:val="00CA1E8F"/>
    <w:rsid w:val="00CA2519"/>
    <w:rsid w:val="00CA3378"/>
    <w:rsid w:val="00CB58F6"/>
    <w:rsid w:val="00CB787B"/>
    <w:rsid w:val="00CC057C"/>
    <w:rsid w:val="00CC1297"/>
    <w:rsid w:val="00CC3931"/>
    <w:rsid w:val="00CC6D43"/>
    <w:rsid w:val="00CD2819"/>
    <w:rsid w:val="00CD30F0"/>
    <w:rsid w:val="00CE13FE"/>
    <w:rsid w:val="00CE5039"/>
    <w:rsid w:val="00CE540E"/>
    <w:rsid w:val="00CF3DDD"/>
    <w:rsid w:val="00CF5A53"/>
    <w:rsid w:val="00CF5CD4"/>
    <w:rsid w:val="00CF63A0"/>
    <w:rsid w:val="00CF6444"/>
    <w:rsid w:val="00CF6B0D"/>
    <w:rsid w:val="00CF7904"/>
    <w:rsid w:val="00CF7FCE"/>
    <w:rsid w:val="00D00967"/>
    <w:rsid w:val="00D04CCC"/>
    <w:rsid w:val="00D12515"/>
    <w:rsid w:val="00D12576"/>
    <w:rsid w:val="00D1274B"/>
    <w:rsid w:val="00D22BB6"/>
    <w:rsid w:val="00D24664"/>
    <w:rsid w:val="00D25FE0"/>
    <w:rsid w:val="00D2661A"/>
    <w:rsid w:val="00D43C1A"/>
    <w:rsid w:val="00D44219"/>
    <w:rsid w:val="00D5182F"/>
    <w:rsid w:val="00D57E79"/>
    <w:rsid w:val="00D628C6"/>
    <w:rsid w:val="00D67D4F"/>
    <w:rsid w:val="00D724AC"/>
    <w:rsid w:val="00D7520B"/>
    <w:rsid w:val="00D75A14"/>
    <w:rsid w:val="00D76F51"/>
    <w:rsid w:val="00D83E0B"/>
    <w:rsid w:val="00D83E5F"/>
    <w:rsid w:val="00D83FE9"/>
    <w:rsid w:val="00D9642A"/>
    <w:rsid w:val="00DB10FC"/>
    <w:rsid w:val="00DB1D97"/>
    <w:rsid w:val="00DB2BB0"/>
    <w:rsid w:val="00DB6A1F"/>
    <w:rsid w:val="00DC004A"/>
    <w:rsid w:val="00DC2291"/>
    <w:rsid w:val="00DC3E74"/>
    <w:rsid w:val="00DC3E96"/>
    <w:rsid w:val="00DC4BFC"/>
    <w:rsid w:val="00DC4C42"/>
    <w:rsid w:val="00DC651D"/>
    <w:rsid w:val="00DD0274"/>
    <w:rsid w:val="00DD6FAA"/>
    <w:rsid w:val="00DD7712"/>
    <w:rsid w:val="00DE00EF"/>
    <w:rsid w:val="00DE2EDC"/>
    <w:rsid w:val="00DE3B02"/>
    <w:rsid w:val="00DF0E52"/>
    <w:rsid w:val="00DF35AC"/>
    <w:rsid w:val="00DF45D9"/>
    <w:rsid w:val="00E00EAC"/>
    <w:rsid w:val="00E01756"/>
    <w:rsid w:val="00E01E61"/>
    <w:rsid w:val="00E02116"/>
    <w:rsid w:val="00E02278"/>
    <w:rsid w:val="00E0237F"/>
    <w:rsid w:val="00E0470A"/>
    <w:rsid w:val="00E067CC"/>
    <w:rsid w:val="00E06C8A"/>
    <w:rsid w:val="00E07557"/>
    <w:rsid w:val="00E207E0"/>
    <w:rsid w:val="00E27804"/>
    <w:rsid w:val="00E27C12"/>
    <w:rsid w:val="00E27DED"/>
    <w:rsid w:val="00E34C0A"/>
    <w:rsid w:val="00E35B23"/>
    <w:rsid w:val="00E42AF7"/>
    <w:rsid w:val="00E46A33"/>
    <w:rsid w:val="00E515C1"/>
    <w:rsid w:val="00E5435A"/>
    <w:rsid w:val="00E56074"/>
    <w:rsid w:val="00E5756E"/>
    <w:rsid w:val="00E612C3"/>
    <w:rsid w:val="00E61B7A"/>
    <w:rsid w:val="00E63321"/>
    <w:rsid w:val="00E66C30"/>
    <w:rsid w:val="00E70D6D"/>
    <w:rsid w:val="00E751BA"/>
    <w:rsid w:val="00E81BFB"/>
    <w:rsid w:val="00E855B5"/>
    <w:rsid w:val="00E871AA"/>
    <w:rsid w:val="00E94214"/>
    <w:rsid w:val="00EA1A37"/>
    <w:rsid w:val="00EA30D4"/>
    <w:rsid w:val="00EA67BA"/>
    <w:rsid w:val="00EA7B19"/>
    <w:rsid w:val="00EB09AC"/>
    <w:rsid w:val="00EB0DA6"/>
    <w:rsid w:val="00EB6EAE"/>
    <w:rsid w:val="00EB76E1"/>
    <w:rsid w:val="00EC077B"/>
    <w:rsid w:val="00EC0F4C"/>
    <w:rsid w:val="00EC10DF"/>
    <w:rsid w:val="00EC4AD9"/>
    <w:rsid w:val="00EC5775"/>
    <w:rsid w:val="00EC5D1F"/>
    <w:rsid w:val="00EC6C7D"/>
    <w:rsid w:val="00EC6C82"/>
    <w:rsid w:val="00ED61D4"/>
    <w:rsid w:val="00ED7F69"/>
    <w:rsid w:val="00F056D9"/>
    <w:rsid w:val="00F105A5"/>
    <w:rsid w:val="00F114FC"/>
    <w:rsid w:val="00F11DBE"/>
    <w:rsid w:val="00F26849"/>
    <w:rsid w:val="00F30FC0"/>
    <w:rsid w:val="00F32321"/>
    <w:rsid w:val="00F34D9F"/>
    <w:rsid w:val="00F3642D"/>
    <w:rsid w:val="00F368B3"/>
    <w:rsid w:val="00F4583D"/>
    <w:rsid w:val="00F471B5"/>
    <w:rsid w:val="00F56887"/>
    <w:rsid w:val="00F713DF"/>
    <w:rsid w:val="00F71F8B"/>
    <w:rsid w:val="00F72795"/>
    <w:rsid w:val="00F72AC2"/>
    <w:rsid w:val="00F72C5A"/>
    <w:rsid w:val="00F82372"/>
    <w:rsid w:val="00F82A11"/>
    <w:rsid w:val="00F82D6A"/>
    <w:rsid w:val="00F8567F"/>
    <w:rsid w:val="00F96042"/>
    <w:rsid w:val="00FA1F01"/>
    <w:rsid w:val="00FA21D3"/>
    <w:rsid w:val="00FB71AE"/>
    <w:rsid w:val="00FC0861"/>
    <w:rsid w:val="00FC0ECD"/>
    <w:rsid w:val="00FE27A1"/>
    <w:rsid w:val="00FE620F"/>
    <w:rsid w:val="00FE70EB"/>
    <w:rsid w:val="00FF1313"/>
    <w:rsid w:val="00FF2CD6"/>
    <w:rsid w:val="00FF39AA"/>
    <w:rsid w:val="00FF5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C1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40D94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240D94"/>
    <w:rPr>
      <w:sz w:val="20"/>
      <w:szCs w:val="20"/>
    </w:rPr>
  </w:style>
  <w:style w:type="character" w:customStyle="1" w:styleId="Char">
    <w:name w:val="批注文字 Char"/>
    <w:basedOn w:val="a0"/>
    <w:link w:val="a4"/>
    <w:uiPriority w:val="99"/>
    <w:semiHidden/>
    <w:rsid w:val="00240D94"/>
    <w:rPr>
      <w:kern w:val="2"/>
      <w:lang w:eastAsia="zh-CN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240D94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240D94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240D94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240D94"/>
    <w:rPr>
      <w:rFonts w:ascii="Tahoma" w:hAnsi="Tahoma" w:cs="Tahoma"/>
      <w:kern w:val="2"/>
      <w:sz w:val="16"/>
      <w:szCs w:val="16"/>
      <w:lang w:eastAsia="zh-CN"/>
    </w:rPr>
  </w:style>
  <w:style w:type="paragraph" w:styleId="a7">
    <w:name w:val="header"/>
    <w:basedOn w:val="a"/>
    <w:link w:val="Char2"/>
    <w:uiPriority w:val="99"/>
    <w:semiHidden/>
    <w:unhideWhenUsed/>
    <w:rsid w:val="00632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6322E9"/>
    <w:rPr>
      <w:kern w:val="2"/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632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6322E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Zhong</dc:creator>
  <cp:keywords/>
  <dc:description/>
  <cp:lastModifiedBy>Hao Zhong</cp:lastModifiedBy>
  <cp:revision>9</cp:revision>
  <dcterms:created xsi:type="dcterms:W3CDTF">2011-02-16T02:09:00Z</dcterms:created>
  <dcterms:modified xsi:type="dcterms:W3CDTF">2011-02-16T05:16:00Z</dcterms:modified>
</cp:coreProperties>
</file>